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24D" w:rsidRDefault="0080624D" w:rsidP="004022AE">
      <w:pPr>
        <w:pStyle w:val="Heading1"/>
      </w:pPr>
      <w:r>
        <w:t>First of all about numerated use cases.</w:t>
      </w:r>
    </w:p>
    <w:p w:rsidR="00BB0B7F" w:rsidRDefault="00587DA4" w:rsidP="00587DA4">
      <w:pPr>
        <w:pStyle w:val="ListParagraph"/>
        <w:numPr>
          <w:ilvl w:val="0"/>
          <w:numId w:val="1"/>
        </w:numPr>
      </w:pPr>
      <w:r>
        <w:t xml:space="preserve">Use case 1: </w:t>
      </w:r>
      <w:r w:rsidR="001F23EA">
        <w:t xml:space="preserve">Map layer tab. </w:t>
      </w:r>
      <w:proofErr w:type="gramStart"/>
      <w:r w:rsidR="005B626C">
        <w:t>E</w:t>
      </w:r>
      <w:r w:rsidR="0080624D">
        <w:t>verything</w:t>
      </w:r>
      <w:proofErr w:type="gramEnd"/>
      <w:r>
        <w:t xml:space="preserve"> is possible. Just </w:t>
      </w:r>
      <w:r w:rsidR="001F23EA">
        <w:t>a few</w:t>
      </w:r>
      <w:r>
        <w:t xml:space="preserve"> questions about design.</w:t>
      </w:r>
    </w:p>
    <w:p w:rsidR="00587DA4" w:rsidRDefault="00587DA4" w:rsidP="00587DA4">
      <w:pPr>
        <w:pStyle w:val="ListParagraph"/>
        <w:numPr>
          <w:ilvl w:val="1"/>
          <w:numId w:val="1"/>
        </w:numPr>
      </w:pPr>
      <w:r>
        <w:t>We make one toolbar for all panes in Tab panel (Found FS, Map layers, Output properties). And it is on bottom of this panel. Am I right?</w:t>
      </w:r>
      <w:ins w:id="0" w:author="Clint Loveman" w:date="2014-12-22T12:09:00Z">
        <w:r w:rsidR="008528D4">
          <w:t xml:space="preserve"> Sorry, not sure I understand you question.</w:t>
        </w:r>
      </w:ins>
      <w:ins w:id="1" w:author="kozlov" w:date="2014-12-23T11:54:00Z">
        <w:r w:rsidR="0027731F">
          <w:rPr>
            <w:i/>
            <w:color w:val="4F81BD" w:themeColor="accent1"/>
          </w:rPr>
          <w:t xml:space="preserve"> I mean your design. </w:t>
        </w:r>
      </w:ins>
      <w:ins w:id="2" w:author="kozlov" w:date="2014-12-23T11:55:00Z">
        <w:r w:rsidR="0027731F">
          <w:rPr>
            <w:i/>
            <w:color w:val="4F81BD" w:themeColor="accent1"/>
          </w:rPr>
          <w:t xml:space="preserve">But it’s not very </w:t>
        </w:r>
      </w:ins>
      <w:ins w:id="3" w:author="kozlov" w:date="2014-12-23T12:15:00Z">
        <w:r w:rsidR="00192237">
          <w:rPr>
            <w:i/>
            <w:color w:val="4F81BD" w:themeColor="accent1"/>
          </w:rPr>
          <w:t xml:space="preserve">important </w:t>
        </w:r>
      </w:ins>
      <w:ins w:id="4" w:author="kozlov" w:date="2014-12-23T11:55:00Z">
        <w:r w:rsidR="0027731F">
          <w:rPr>
            <w:i/>
            <w:color w:val="4F81BD" w:themeColor="accent1"/>
          </w:rPr>
          <w:t>right now.</w:t>
        </w:r>
      </w:ins>
    </w:p>
    <w:p w:rsidR="00587DA4" w:rsidRDefault="00587DA4" w:rsidP="00587DA4">
      <w:pPr>
        <w:pStyle w:val="ListParagraph"/>
        <w:numPr>
          <w:ilvl w:val="1"/>
          <w:numId w:val="1"/>
        </w:numPr>
      </w:pPr>
      <w:r>
        <w:t>Now we delete selected layer using button with trash can (no drag and drop).</w:t>
      </w:r>
      <w:ins w:id="5" w:author="Clint Loveman" w:date="2014-12-22T12:09:00Z">
        <w:r w:rsidR="008528D4">
          <w:t xml:space="preserve"> Okay</w:t>
        </w:r>
      </w:ins>
    </w:p>
    <w:p w:rsidR="00587DA4" w:rsidRDefault="00587DA4" w:rsidP="00587DA4">
      <w:pPr>
        <w:pStyle w:val="ListParagraph"/>
        <w:numPr>
          <w:ilvl w:val="1"/>
          <w:numId w:val="1"/>
        </w:numPr>
      </w:pPr>
      <w:r>
        <w:t>What will we move? Separate layer? Group layers corresponding to one feature service?</w:t>
      </w:r>
      <w:ins w:id="6" w:author="Clint Loveman" w:date="2014-12-22T12:10:00Z">
        <w:r w:rsidR="008528D4">
          <w:t xml:space="preserve"> Sorry, not sure I understand you question</w:t>
        </w:r>
      </w:ins>
      <w:ins w:id="7" w:author="kozlov" w:date="2014-12-23T11:56:00Z">
        <w:r w:rsidR="0027731F">
          <w:t xml:space="preserve">. </w:t>
        </w:r>
        <w:r w:rsidR="0027731F">
          <w:rPr>
            <w:i/>
          </w:rPr>
          <w:t>I mean layers of one feature se</w:t>
        </w:r>
      </w:ins>
      <w:ins w:id="8" w:author="kozlov" w:date="2014-12-23T12:16:00Z">
        <w:r w:rsidR="00192237">
          <w:rPr>
            <w:i/>
          </w:rPr>
          <w:t>r</w:t>
        </w:r>
      </w:ins>
      <w:ins w:id="9" w:author="kozlov" w:date="2014-12-23T11:56:00Z">
        <w:r w:rsidR="0027731F">
          <w:rPr>
            <w:i/>
          </w:rPr>
          <w:t>vice have to be in one</w:t>
        </w:r>
      </w:ins>
      <w:ins w:id="10" w:author="kozlov" w:date="2014-12-23T11:59:00Z">
        <w:r w:rsidR="0027731F">
          <w:rPr>
            <w:i/>
          </w:rPr>
          <w:t xml:space="preserve"> group</w:t>
        </w:r>
      </w:ins>
      <w:ins w:id="11" w:author="kozlov" w:date="2014-12-23T11:56:00Z">
        <w:r w:rsidR="0027731F">
          <w:rPr>
            <w:i/>
          </w:rPr>
          <w:t xml:space="preserve"> and we have to move them together keeping their order in the feature service. </w:t>
        </w:r>
      </w:ins>
      <w:ins w:id="12" w:author="kozlov" w:date="2014-12-23T11:58:00Z">
        <w:r w:rsidR="0027731F">
          <w:rPr>
            <w:i/>
          </w:rPr>
          <w:t xml:space="preserve">Or each layer is </w:t>
        </w:r>
        <w:proofErr w:type="spellStart"/>
        <w:r w:rsidR="0027731F">
          <w:rPr>
            <w:i/>
          </w:rPr>
          <w:t>independed</w:t>
        </w:r>
        <w:proofErr w:type="spellEnd"/>
        <w:r w:rsidR="0027731F">
          <w:rPr>
            <w:i/>
          </w:rPr>
          <w:t xml:space="preserve"> and can be moved separately.</w:t>
        </w:r>
      </w:ins>
      <w:ins w:id="13" w:author="Clint Loveman" w:date="2014-12-23T10:28:00Z">
        <w:r w:rsidR="005842A0">
          <w:rPr>
            <w:i/>
          </w:rPr>
          <w:t xml:space="preserve"> I think it more </w:t>
        </w:r>
      </w:ins>
      <w:ins w:id="14" w:author="Clint Loveman" w:date="2014-12-23T10:29:00Z">
        <w:r w:rsidR="005842A0">
          <w:rPr>
            <w:i/>
          </w:rPr>
          <w:t>flexible</w:t>
        </w:r>
      </w:ins>
      <w:ins w:id="15" w:author="Clint Loveman" w:date="2014-12-23T10:28:00Z">
        <w:r w:rsidR="005842A0">
          <w:rPr>
            <w:i/>
          </w:rPr>
          <w:t xml:space="preserve"> if they come in as </w:t>
        </w:r>
      </w:ins>
      <w:ins w:id="16" w:author="Clint Loveman" w:date="2014-12-23T10:30:00Z">
        <w:r w:rsidR="005842A0">
          <w:rPr>
            <w:i/>
          </w:rPr>
          <w:t>independent</w:t>
        </w:r>
      </w:ins>
      <w:ins w:id="17" w:author="Clint Loveman" w:date="2014-12-23T10:28:00Z">
        <w:r w:rsidR="005842A0">
          <w:rPr>
            <w:i/>
          </w:rPr>
          <w:t xml:space="preserve"> layers</w:t>
        </w:r>
      </w:ins>
      <w:ins w:id="18" w:author="Clint Loveman" w:date="2014-12-23T10:30:00Z">
        <w:r w:rsidR="005842A0">
          <w:rPr>
            <w:i/>
          </w:rPr>
          <w:t xml:space="preserve">. It’s easier for user (and us if we chose to automatically change the </w:t>
        </w:r>
      </w:ins>
      <w:ins w:id="19" w:author="Clint Loveman" w:date="2014-12-23T10:31:00Z">
        <w:r w:rsidR="005842A0">
          <w:rPr>
            <w:i/>
          </w:rPr>
          <w:t>layers)</w:t>
        </w:r>
      </w:ins>
      <w:ins w:id="20" w:author="Clint Loveman" w:date="2014-12-23T10:30:00Z">
        <w:r w:rsidR="005842A0">
          <w:rPr>
            <w:i/>
          </w:rPr>
          <w:t xml:space="preserve"> to group then ungroup</w:t>
        </w:r>
      </w:ins>
      <w:ins w:id="21" w:author="Clint Loveman" w:date="2014-12-23T10:31:00Z">
        <w:r w:rsidR="005842A0">
          <w:rPr>
            <w:i/>
          </w:rPr>
          <w:t xml:space="preserve">. </w:t>
        </w:r>
      </w:ins>
    </w:p>
    <w:p w:rsidR="001F23EA" w:rsidRDefault="001F23EA" w:rsidP="00587DA4">
      <w:pPr>
        <w:pStyle w:val="ListParagraph"/>
        <w:numPr>
          <w:ilvl w:val="1"/>
          <w:numId w:val="1"/>
        </w:numPr>
      </w:pPr>
      <w:r>
        <w:t>Now zooming on the extent of a layer is done by double clicking on this layer. Do we remove this functionality?</w:t>
      </w:r>
      <w:ins w:id="22" w:author="Clint Loveman" w:date="2014-12-22T12:10:00Z">
        <w:r w:rsidR="008528D4">
          <w:t xml:space="preserve"> We can keep it, but “zoom button” I think is more AI like. A</w:t>
        </w:r>
      </w:ins>
    </w:p>
    <w:p w:rsidR="00587DA4" w:rsidRDefault="001F23EA" w:rsidP="00587DA4">
      <w:pPr>
        <w:pStyle w:val="ListParagraph"/>
        <w:numPr>
          <w:ilvl w:val="0"/>
          <w:numId w:val="1"/>
        </w:numPr>
      </w:pPr>
      <w:r>
        <w:t>Use case 2: Search tab</w:t>
      </w:r>
      <w:r w:rsidR="000A417A">
        <w:t>. It’s OK too.</w:t>
      </w:r>
    </w:p>
    <w:p w:rsidR="000A417A" w:rsidRDefault="000A417A" w:rsidP="000A417A">
      <w:pPr>
        <w:pStyle w:val="ListParagraph"/>
        <w:numPr>
          <w:ilvl w:val="1"/>
          <w:numId w:val="1"/>
        </w:numPr>
      </w:pPr>
      <w:r>
        <w:t>Should we show here the content of the appropriate service (layers, as in your picture)?</w:t>
      </w:r>
      <w:ins w:id="23" w:author="Clint Loveman" w:date="2014-12-22T12:12:00Z">
        <w:r w:rsidR="008528D4">
          <w:t xml:space="preserve"> Yes, that what I was thinking</w:t>
        </w:r>
      </w:ins>
    </w:p>
    <w:p w:rsidR="000A417A" w:rsidRDefault="000A417A" w:rsidP="000A417A">
      <w:pPr>
        <w:pStyle w:val="ListParagraph"/>
        <w:numPr>
          <w:ilvl w:val="1"/>
          <w:numId w:val="1"/>
        </w:numPr>
      </w:pPr>
      <w:r>
        <w:t xml:space="preserve">If the answer on the previous question </w:t>
      </w:r>
      <w:r w:rsidR="005975FE">
        <w:t>“</w:t>
      </w:r>
      <w:r>
        <w:t>yes</w:t>
      </w:r>
      <w:r w:rsidR="005975FE">
        <w:t>”</w:t>
      </w:r>
      <w:r>
        <w:t xml:space="preserve"> should we allow the user to select layers which will be added to the map?</w:t>
      </w:r>
      <w:ins w:id="24" w:author="Clint Loveman" w:date="2014-12-22T12:13:00Z">
        <w:r w:rsidR="008528D4">
          <w:t xml:space="preserve"> Yes, just like the existing workflow. The user searches, gets a set of result, and then they can add</w:t>
        </w:r>
      </w:ins>
      <w:ins w:id="25" w:author="Clint Loveman" w:date="2014-12-22T12:14:00Z">
        <w:r w:rsidR="008528D4">
          <w:t xml:space="preserve"> the layers they select</w:t>
        </w:r>
      </w:ins>
      <w:ins w:id="26" w:author="Clint Loveman" w:date="2014-12-22T12:13:00Z">
        <w:r w:rsidR="008528D4">
          <w:t xml:space="preserve"> to the </w:t>
        </w:r>
        <w:proofErr w:type="spellStart"/>
        <w:r w:rsidR="008528D4">
          <w:t>map.</w:t>
        </w:r>
      </w:ins>
      <w:ins w:id="27" w:author="kozlov" w:date="2014-12-23T12:00:00Z">
        <w:r w:rsidR="0027731F">
          <w:rPr>
            <w:i/>
          </w:rPr>
          <w:t>Existing</w:t>
        </w:r>
        <w:proofErr w:type="spellEnd"/>
        <w:r w:rsidR="0027731F">
          <w:rPr>
            <w:i/>
          </w:rPr>
          <w:t xml:space="preserve"> workflow consider the structure of layers in the feature service as </w:t>
        </w:r>
      </w:ins>
      <w:ins w:id="28" w:author="kozlov" w:date="2014-12-23T12:01:00Z">
        <w:r w:rsidR="0027731F">
          <w:rPr>
            <w:i/>
          </w:rPr>
          <w:t>“solid” (cannot be changed). N</w:t>
        </w:r>
      </w:ins>
      <w:ins w:id="29" w:author="kozlov" w:date="2014-12-23T12:02:00Z">
        <w:r w:rsidR="0027731F">
          <w:rPr>
            <w:i/>
          </w:rPr>
          <w:t>ow we add a feature service in the map with all its layers.</w:t>
        </w:r>
      </w:ins>
      <w:ins w:id="30" w:author="Clint Loveman" w:date="2014-12-23T10:32:00Z">
        <w:r w:rsidR="005842A0">
          <w:rPr>
            <w:i/>
          </w:rPr>
          <w:t xml:space="preserve"> Same as 1c above. You are asking if user can choose to only bring in some layers in the feature services, not all of them. This might be more useful, but I not sure for </w:t>
        </w:r>
      </w:ins>
      <w:ins w:id="31" w:author="Clint Loveman" w:date="2014-12-23T10:33:00Z">
        <w:r w:rsidR="005842A0">
          <w:rPr>
            <w:i/>
          </w:rPr>
          <w:t>the</w:t>
        </w:r>
      </w:ins>
      <w:ins w:id="32" w:author="Clint Loveman" w:date="2014-12-23T10:32:00Z">
        <w:r w:rsidR="005842A0">
          <w:rPr>
            <w:i/>
          </w:rPr>
          <w:t xml:space="preserve"> </w:t>
        </w:r>
      </w:ins>
      <w:ins w:id="33" w:author="Clint Loveman" w:date="2014-12-23T10:33:00Z">
        <w:r w:rsidR="005842A0">
          <w:rPr>
            <w:i/>
          </w:rPr>
          <w:t xml:space="preserve">prototype if it’s worth the level of effort? It would also </w:t>
        </w:r>
        <w:proofErr w:type="gramStart"/>
        <w:r w:rsidR="005842A0">
          <w:rPr>
            <w:i/>
          </w:rPr>
          <w:t>effect</w:t>
        </w:r>
        <w:proofErr w:type="gramEnd"/>
        <w:r w:rsidR="005842A0">
          <w:rPr>
            <w:i/>
          </w:rPr>
          <w:t xml:space="preserve"> the </w:t>
        </w:r>
        <w:proofErr w:type="spellStart"/>
        <w:r w:rsidR="005842A0">
          <w:rPr>
            <w:i/>
          </w:rPr>
          <w:t>deisgn</w:t>
        </w:r>
        <w:proofErr w:type="spellEnd"/>
        <w:r w:rsidR="005842A0">
          <w:rPr>
            <w:i/>
          </w:rPr>
          <w:t xml:space="preserve"> of the UI too, correct?</w:t>
        </w:r>
      </w:ins>
      <w:ins w:id="34" w:author="kozlov" w:date="2014-12-24T09:32:00Z">
        <w:r w:rsidR="000E3011">
          <w:rPr>
            <w:i/>
            <w:color w:val="4F81BD" w:themeColor="accent1"/>
          </w:rPr>
          <w:t xml:space="preserve"> Let</w:t>
        </w:r>
        <w:r w:rsidR="000E3011">
          <w:rPr>
            <w:i/>
            <w:color w:val="4F81BD" w:themeColor="accent1"/>
          </w:rPr>
          <w:t>’</w:t>
        </w:r>
        <w:r w:rsidR="000E3011">
          <w:rPr>
            <w:i/>
            <w:color w:val="4F81BD" w:themeColor="accent1"/>
          </w:rPr>
          <w:t>s start from simple scheme.</w:t>
        </w:r>
      </w:ins>
    </w:p>
    <w:p w:rsidR="000A417A" w:rsidRDefault="00827C1E" w:rsidP="000A417A">
      <w:pPr>
        <w:pStyle w:val="ListParagraph"/>
        <w:numPr>
          <w:ilvl w:val="0"/>
          <w:numId w:val="1"/>
        </w:numPr>
      </w:pPr>
      <w:r>
        <w:t>Use case 3: Download/export.</w:t>
      </w:r>
      <w:r w:rsidR="00634C34">
        <w:t xml:space="preserve"> OK.</w:t>
      </w:r>
    </w:p>
    <w:p w:rsidR="00827C1E" w:rsidRPr="000A015A" w:rsidRDefault="00827C1E" w:rsidP="00827C1E">
      <w:pPr>
        <w:pStyle w:val="ListParagraph"/>
        <w:numPr>
          <w:ilvl w:val="1"/>
          <w:numId w:val="1"/>
        </w:numPr>
        <w:rPr>
          <w:ins w:id="35" w:author="kozlov" w:date="2014-12-23T12:04:00Z"/>
          <w:rPrChange w:id="36" w:author="kozlov" w:date="2014-12-23T12:05:00Z">
            <w:rPr>
              <w:ins w:id="37" w:author="kozlov" w:date="2014-12-23T12:04:00Z"/>
              <w:i/>
            </w:rPr>
          </w:rPrChange>
        </w:rPr>
      </w:pPr>
      <w:r>
        <w:t xml:space="preserve">You mean that there is a tool (service) that </w:t>
      </w:r>
      <w:r w:rsidR="00C037DB">
        <w:t>can export a Web map into an AI document?</w:t>
      </w:r>
      <w:r w:rsidR="00B6500A">
        <w:t xml:space="preserve"> If so it would be great to get the link to such tool.</w:t>
      </w:r>
      <w:ins w:id="38" w:author="Clint Loveman" w:date="2014-12-22T12:14:00Z">
        <w:r w:rsidR="008528D4">
          <w:t xml:space="preserve"> No there is not automatic tool/service to do this. We could do it the same way we have it now, but </w:t>
        </w:r>
      </w:ins>
      <w:ins w:id="39" w:author="Clint Loveman" w:date="2014-12-22T12:58:00Z">
        <w:r w:rsidR="00191A85">
          <w:t>instead</w:t>
        </w:r>
      </w:ins>
      <w:ins w:id="40" w:author="Clint Loveman" w:date="2014-12-22T12:14:00Z">
        <w:r w:rsidR="008528D4">
          <w:t xml:space="preserve"> of export to PDF, we export to AI file format (*.AI)</w:t>
        </w:r>
      </w:ins>
      <w:ins w:id="41" w:author="kozlov" w:date="2014-12-23T12:04:00Z">
        <w:r w:rsidR="000A015A">
          <w:t xml:space="preserve">. </w:t>
        </w:r>
        <w:r w:rsidR="000A015A">
          <w:rPr>
            <w:i/>
          </w:rPr>
          <w:t>I thought that you wrote about some existing tool.</w:t>
        </w:r>
      </w:ins>
      <w:ins w:id="42" w:author="Clint Loveman" w:date="2014-12-23T10:34:00Z">
        <w:r w:rsidR="005842A0">
          <w:rPr>
            <w:i/>
          </w:rPr>
          <w:t xml:space="preserve"> </w:t>
        </w:r>
      </w:ins>
    </w:p>
    <w:p w:rsidR="000A015A" w:rsidRDefault="009525D0" w:rsidP="00827C1E">
      <w:pPr>
        <w:pStyle w:val="ListParagraph"/>
        <w:numPr>
          <w:ilvl w:val="1"/>
          <w:numId w:val="1"/>
        </w:numPr>
        <w:rPr>
          <w:ins w:id="43" w:author="Clint Loveman" w:date="2014-12-23T10:34:00Z"/>
        </w:rPr>
      </w:pPr>
      <w:ins w:id="44" w:author="kozlov" w:date="2014-12-23T12:05:00Z">
        <w:r>
          <w:rPr>
            <w:noProof/>
          </w:rPr>
          <w:drawing>
            <wp:inline distT="0" distB="0" distL="0" distR="0">
              <wp:extent cx="2315210" cy="81470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15210" cy="814705"/>
                      </a:xfrm>
                      <a:prstGeom prst="rect">
                        <a:avLst/>
                      </a:prstGeom>
                      <a:noFill/>
                      <a:ln w="9525">
                        <a:noFill/>
                        <a:miter lim="800000"/>
                        <a:headEnd/>
                        <a:tailEnd/>
                      </a:ln>
                    </pic:spPr>
                  </pic:pic>
                </a:graphicData>
              </a:graphic>
            </wp:inline>
          </w:drawing>
        </w:r>
      </w:ins>
    </w:p>
    <w:p w:rsidR="005842A0" w:rsidRDefault="005842A0" w:rsidP="00827C1E">
      <w:pPr>
        <w:pStyle w:val="ListParagraph"/>
        <w:numPr>
          <w:ilvl w:val="1"/>
          <w:numId w:val="1"/>
        </w:numPr>
      </w:pPr>
      <w:ins w:id="45" w:author="Clint Loveman" w:date="2014-12-23T10:34:00Z">
        <w:r>
          <w:t xml:space="preserve">There is </w:t>
        </w:r>
      </w:ins>
      <w:ins w:id="46" w:author="Clint Loveman" w:date="2014-12-23T10:40:00Z">
        <w:r>
          <w:t>obviously</w:t>
        </w:r>
      </w:ins>
      <w:ins w:id="47" w:author="Clint Loveman" w:date="2014-12-23T10:34:00Z">
        <w:r>
          <w:t xml:space="preserve"> basic functionally with ArcGIS to export a map to an AI format, but there is not an existing tool per say. </w:t>
        </w:r>
      </w:ins>
      <w:ins w:id="48" w:author="Clint Loveman" w:date="2014-12-23T10:35:00Z">
        <w:r>
          <w:t>Currently</w:t>
        </w:r>
      </w:ins>
      <w:ins w:id="49" w:author="Clint Loveman" w:date="2014-12-23T10:34:00Z">
        <w:r>
          <w:t xml:space="preserve"> we </w:t>
        </w:r>
      </w:ins>
      <w:ins w:id="50" w:author="Clint Loveman" w:date="2014-12-23T10:35:00Z">
        <w:r>
          <w:t>construct</w:t>
        </w:r>
      </w:ins>
      <w:ins w:id="51" w:author="Clint Loveman" w:date="2014-12-23T10:34:00Z">
        <w:r>
          <w:t xml:space="preserve"> a web map on</w:t>
        </w:r>
      </w:ins>
      <w:ins w:id="52" w:author="Clint Loveman" w:date="2014-12-23T10:36:00Z">
        <w:r>
          <w:t>-</w:t>
        </w:r>
      </w:ins>
      <w:ins w:id="53" w:author="Clint Loveman" w:date="2014-12-23T10:34:00Z">
        <w:r>
          <w:t>the</w:t>
        </w:r>
      </w:ins>
      <w:ins w:id="54" w:author="Clint Loveman" w:date="2014-12-23T10:36:00Z">
        <w:r>
          <w:t>-</w:t>
        </w:r>
      </w:ins>
      <w:ins w:id="55" w:author="Clint Loveman" w:date="2014-12-23T10:34:00Z">
        <w:r>
          <w:t xml:space="preserve">fly with the selected feature services and then call the </w:t>
        </w:r>
      </w:ins>
      <w:ins w:id="56" w:author="Clint Loveman" w:date="2014-12-23T10:38:00Z">
        <w:r>
          <w:t>“</w:t>
        </w:r>
        <w:proofErr w:type="spellStart"/>
        <w:r>
          <w:t>ConvertWebMap</w:t>
        </w:r>
      </w:ins>
      <w:ins w:id="57" w:author="Clint Loveman" w:date="2014-12-23T10:39:00Z">
        <w:r>
          <w:t>ToMapDocument</w:t>
        </w:r>
        <w:proofErr w:type="spellEnd"/>
        <w:r>
          <w:t xml:space="preserve">” then export the doc as PDF, correct? So would do the same, export change the last step to </w:t>
        </w:r>
        <w:r>
          <w:lastRenderedPageBreak/>
          <w:t xml:space="preserve">not export a PDF, but </w:t>
        </w:r>
        <w:proofErr w:type="gramStart"/>
        <w:r>
          <w:t>a</w:t>
        </w:r>
        <w:proofErr w:type="gramEnd"/>
        <w:r>
          <w:t xml:space="preserve"> AI file.</w:t>
        </w:r>
      </w:ins>
      <w:ins w:id="58" w:author="kozlov" w:date="2014-12-24T09:34:00Z">
        <w:r w:rsidR="00A45C41">
          <w:rPr>
            <w:color w:val="4F81BD" w:themeColor="accent1"/>
          </w:rPr>
          <w:t xml:space="preserve"> </w:t>
        </w:r>
      </w:ins>
      <w:ins w:id="59" w:author="kozlov" w:date="2014-12-24T09:35:00Z">
        <w:r w:rsidR="00A45C41">
          <w:rPr>
            <w:i/>
            <w:color w:val="4F81BD" w:themeColor="accent1"/>
          </w:rPr>
          <w:t>I</w:t>
        </w:r>
        <w:r w:rsidR="00A45C41">
          <w:rPr>
            <w:i/>
            <w:color w:val="4F81BD" w:themeColor="accent1"/>
          </w:rPr>
          <w:t>’</w:t>
        </w:r>
        <w:r w:rsidR="00A45C41">
          <w:rPr>
            <w:i/>
            <w:color w:val="4F81BD" w:themeColor="accent1"/>
          </w:rPr>
          <w:t>m not sure.</w:t>
        </w:r>
      </w:ins>
      <w:ins w:id="60" w:author="kozlov" w:date="2014-12-24T09:48:00Z">
        <w:r w:rsidR="00A45C41">
          <w:rPr>
            <w:i/>
            <w:color w:val="4F81BD" w:themeColor="accent1"/>
          </w:rPr>
          <w:t xml:space="preserve"> Now we use </w:t>
        </w:r>
        <w:r w:rsidR="006B2573">
          <w:rPr>
            <w:i/>
            <w:color w:val="4F81BD" w:themeColor="accent1"/>
          </w:rPr>
          <w:t>“</w:t>
        </w:r>
        <w:r w:rsidR="006B2573">
          <w:rPr>
            <w:i/>
            <w:color w:val="4F81BD" w:themeColor="accent1"/>
          </w:rPr>
          <w:t>Export Web Map</w:t>
        </w:r>
      </w:ins>
      <w:ins w:id="61" w:author="kozlov" w:date="2014-12-24T09:49:00Z">
        <w:r w:rsidR="006B2573">
          <w:rPr>
            <w:i/>
            <w:color w:val="4F81BD" w:themeColor="accent1"/>
          </w:rPr>
          <w:t>”</w:t>
        </w:r>
        <w:r w:rsidR="006B2573">
          <w:rPr>
            <w:i/>
            <w:color w:val="4F81BD" w:themeColor="accent1"/>
          </w:rPr>
          <w:t xml:space="preserve"> tool for this purpose. But supports only following formats: </w:t>
        </w:r>
        <w:r w:rsidR="006B2573" w:rsidRPr="006B2573">
          <w:rPr>
            <w:i/>
            <w:color w:val="4F81BD" w:themeColor="accent1"/>
          </w:rPr>
          <w:t xml:space="preserve">PDF, PNG32, PNG8, JPG, GIF, EPS, SVG, </w:t>
        </w:r>
        <w:proofErr w:type="gramStart"/>
        <w:r w:rsidR="006B2573" w:rsidRPr="006B2573">
          <w:rPr>
            <w:i/>
            <w:color w:val="4F81BD" w:themeColor="accent1"/>
          </w:rPr>
          <w:t>SVGZ</w:t>
        </w:r>
        <w:proofErr w:type="gramEnd"/>
        <w:r w:rsidR="006B2573">
          <w:rPr>
            <w:i/>
            <w:color w:val="4F81BD" w:themeColor="accent1"/>
          </w:rPr>
          <w:t xml:space="preserve">. The most native one for AI and PS is </w:t>
        </w:r>
      </w:ins>
      <w:ins w:id="62" w:author="kozlov" w:date="2014-12-24T09:50:00Z">
        <w:r w:rsidR="006B2573">
          <w:rPr>
            <w:i/>
            <w:color w:val="4F81BD" w:themeColor="accent1"/>
          </w:rPr>
          <w:t xml:space="preserve">EPS. It </w:t>
        </w:r>
        <w:proofErr w:type="gramStart"/>
        <w:r w:rsidR="006B2573">
          <w:rPr>
            <w:i/>
            <w:color w:val="4F81BD" w:themeColor="accent1"/>
          </w:rPr>
          <w:t>support</w:t>
        </w:r>
        <w:proofErr w:type="gramEnd"/>
        <w:r w:rsidR="006B2573">
          <w:rPr>
            <w:i/>
            <w:color w:val="4F81BD" w:themeColor="accent1"/>
          </w:rPr>
          <w:t xml:space="preserve"> both vector and raster. </w:t>
        </w:r>
      </w:ins>
      <w:ins w:id="63" w:author="kozlov" w:date="2014-12-24T11:01:00Z">
        <w:r w:rsidR="001022F2">
          <w:rPr>
            <w:i/>
            <w:color w:val="4F81BD" w:themeColor="accent1"/>
          </w:rPr>
          <w:t>I</w:t>
        </w:r>
        <w:r w:rsidR="001022F2">
          <w:rPr>
            <w:i/>
            <w:color w:val="4F81BD" w:themeColor="accent1"/>
          </w:rPr>
          <w:t>’</w:t>
        </w:r>
        <w:r w:rsidR="001022F2">
          <w:rPr>
            <w:i/>
            <w:color w:val="4F81BD" w:themeColor="accent1"/>
          </w:rPr>
          <w:t xml:space="preserve">ve read </w:t>
        </w:r>
        <w:r w:rsidR="001022F2">
          <w:rPr>
            <w:i/>
            <w:color w:val="4F81BD" w:themeColor="accent1"/>
          </w:rPr>
          <w:t>carefully</w:t>
        </w:r>
        <w:r w:rsidR="001022F2">
          <w:rPr>
            <w:i/>
            <w:color w:val="4F81BD" w:themeColor="accent1"/>
          </w:rPr>
          <w:t xml:space="preserve"> the doc prepared by Sara</w:t>
        </w:r>
      </w:ins>
      <w:ins w:id="64" w:author="kozlov" w:date="2014-12-24T11:03:00Z">
        <w:r w:rsidR="001022F2">
          <w:rPr>
            <w:i/>
            <w:color w:val="4F81BD" w:themeColor="accent1"/>
          </w:rPr>
          <w:t>. I have to say following</w:t>
        </w:r>
      </w:ins>
      <w:ins w:id="65" w:author="kozlov" w:date="2014-12-24T11:01:00Z">
        <w:r w:rsidR="001022F2">
          <w:rPr>
            <w:i/>
            <w:color w:val="4F81BD" w:themeColor="accent1"/>
          </w:rPr>
          <w:t xml:space="preserve">. </w:t>
        </w:r>
      </w:ins>
      <w:ins w:id="66" w:author="kozlov" w:date="2014-12-24T11:03:00Z">
        <w:r w:rsidR="001022F2">
          <w:rPr>
            <w:i/>
            <w:color w:val="4F81BD" w:themeColor="accent1"/>
          </w:rPr>
          <w:t>S</w:t>
        </w:r>
      </w:ins>
      <w:ins w:id="67" w:author="kozlov" w:date="2014-12-24T11:01:00Z">
        <w:r w:rsidR="001022F2">
          <w:rPr>
            <w:i/>
            <w:color w:val="4F81BD" w:themeColor="accent1"/>
          </w:rPr>
          <w:t>uch kind of export is available only for MXD document</w:t>
        </w:r>
      </w:ins>
      <w:ins w:id="68" w:author="kozlov" w:date="2014-12-24T11:03:00Z">
        <w:r w:rsidR="001022F2">
          <w:rPr>
            <w:i/>
            <w:color w:val="4F81BD" w:themeColor="accent1"/>
          </w:rPr>
          <w:t>s</w:t>
        </w:r>
      </w:ins>
      <w:ins w:id="69" w:author="kozlov" w:date="2014-12-24T11:01:00Z">
        <w:r w:rsidR="001022F2">
          <w:rPr>
            <w:i/>
            <w:color w:val="4F81BD" w:themeColor="accent1"/>
          </w:rPr>
          <w:t xml:space="preserve"> but not for temporary</w:t>
        </w:r>
      </w:ins>
      <w:ins w:id="70" w:author="kozlov" w:date="2014-12-24T11:03:00Z">
        <w:r w:rsidR="001022F2">
          <w:rPr>
            <w:i/>
            <w:color w:val="4F81BD" w:themeColor="accent1"/>
          </w:rPr>
          <w:t xml:space="preserve"> Web Maps. </w:t>
        </w:r>
      </w:ins>
      <w:ins w:id="71" w:author="kozlov" w:date="2014-12-24T11:04:00Z">
        <w:r w:rsidR="001022F2">
          <w:rPr>
            <w:i/>
            <w:color w:val="4F81BD" w:themeColor="accent1"/>
          </w:rPr>
          <w:t>Maybe we</w:t>
        </w:r>
        <w:r w:rsidR="001022F2">
          <w:rPr>
            <w:i/>
            <w:color w:val="4F81BD" w:themeColor="accent1"/>
          </w:rPr>
          <w:t>’</w:t>
        </w:r>
        <w:r w:rsidR="001022F2">
          <w:rPr>
            <w:i/>
            <w:color w:val="4F81BD" w:themeColor="accent1"/>
          </w:rPr>
          <w:t xml:space="preserve">ll find the way to feed Web map to this </w:t>
        </w:r>
      </w:ins>
      <w:ins w:id="72" w:author="kozlov" w:date="2014-12-24T11:05:00Z">
        <w:r w:rsidR="001022F2">
          <w:rPr>
            <w:i/>
            <w:color w:val="4F81BD" w:themeColor="accent1"/>
          </w:rPr>
          <w:t>“</w:t>
        </w:r>
      </w:ins>
      <w:ins w:id="73" w:author="kozlov" w:date="2014-12-24T11:04:00Z">
        <w:r w:rsidR="001022F2">
          <w:rPr>
            <w:i/>
            <w:color w:val="4F81BD" w:themeColor="accent1"/>
          </w:rPr>
          <w:t>tool</w:t>
        </w:r>
      </w:ins>
      <w:ins w:id="74" w:author="kozlov" w:date="2014-12-24T11:05:00Z">
        <w:r w:rsidR="001022F2">
          <w:rPr>
            <w:i/>
            <w:color w:val="4F81BD" w:themeColor="accent1"/>
          </w:rPr>
          <w:t>”</w:t>
        </w:r>
        <w:r w:rsidR="001022F2">
          <w:rPr>
            <w:i/>
            <w:color w:val="4F81BD" w:themeColor="accent1"/>
          </w:rPr>
          <w:t xml:space="preserve"> but it</w:t>
        </w:r>
        <w:r w:rsidR="001022F2">
          <w:rPr>
            <w:i/>
            <w:color w:val="4F81BD" w:themeColor="accent1"/>
          </w:rPr>
          <w:t>’</w:t>
        </w:r>
        <w:r w:rsidR="001022F2">
          <w:rPr>
            <w:i/>
            <w:color w:val="4F81BD" w:themeColor="accent1"/>
          </w:rPr>
          <w:t xml:space="preserve">ll </w:t>
        </w:r>
      </w:ins>
      <w:ins w:id="75" w:author="kozlov" w:date="2014-12-24T11:06:00Z">
        <w:r w:rsidR="001022F2">
          <w:rPr>
            <w:i/>
            <w:color w:val="4F81BD" w:themeColor="accent1"/>
          </w:rPr>
          <w:t xml:space="preserve">help only to get file structure which we can get form PDF file using more </w:t>
        </w:r>
        <w:r w:rsidR="001022F2">
          <w:rPr>
            <w:i/>
            <w:color w:val="4F81BD" w:themeColor="accent1"/>
          </w:rPr>
          <w:t>sophisticated</w:t>
        </w:r>
        <w:r w:rsidR="001022F2">
          <w:rPr>
            <w:i/>
            <w:color w:val="4F81BD" w:themeColor="accent1"/>
          </w:rPr>
          <w:t xml:space="preserve"> JSX script which we use now. </w:t>
        </w:r>
      </w:ins>
      <w:ins w:id="76" w:author="kozlov" w:date="2014-12-24T11:08:00Z">
        <w:r w:rsidR="001022F2">
          <w:rPr>
            <w:i/>
            <w:color w:val="4F81BD" w:themeColor="accent1"/>
          </w:rPr>
          <w:t xml:space="preserve">If we decide to develop such JSX script then </w:t>
        </w:r>
      </w:ins>
      <w:ins w:id="77" w:author="kozlov" w:date="2014-12-24T11:09:00Z">
        <w:r w:rsidR="001022F2">
          <w:rPr>
            <w:i/>
            <w:color w:val="4F81BD" w:themeColor="accent1"/>
          </w:rPr>
          <w:t xml:space="preserve">we can make even more sophisticated. Which maybe </w:t>
        </w:r>
      </w:ins>
      <w:ins w:id="78" w:author="kozlov" w:date="2014-12-24T11:10:00Z">
        <w:r w:rsidR="001022F2">
          <w:rPr>
            <w:i/>
            <w:color w:val="4F81BD" w:themeColor="accent1"/>
          </w:rPr>
          <w:t xml:space="preserve">help to solve more problems than exporting directly to an AI </w:t>
        </w:r>
        <w:proofErr w:type="gramStart"/>
        <w:r w:rsidR="001022F2">
          <w:rPr>
            <w:i/>
            <w:color w:val="4F81BD" w:themeColor="accent1"/>
          </w:rPr>
          <w:t>file.</w:t>
        </w:r>
        <w:proofErr w:type="gramEnd"/>
        <w:r w:rsidR="001022F2">
          <w:rPr>
            <w:i/>
            <w:color w:val="4F81BD" w:themeColor="accent1"/>
          </w:rPr>
          <w:t xml:space="preserve"> Think about.</w:t>
        </w:r>
      </w:ins>
    </w:p>
    <w:p w:rsidR="00C037DB" w:rsidRDefault="004D3819" w:rsidP="00C037DB">
      <w:pPr>
        <w:pStyle w:val="ListParagraph"/>
        <w:numPr>
          <w:ilvl w:val="0"/>
          <w:numId w:val="1"/>
        </w:numPr>
      </w:pPr>
      <w:r>
        <w:t>Use case 4: Defining map extent.</w:t>
      </w:r>
    </w:p>
    <w:p w:rsidR="004D3819" w:rsidRDefault="004D3819" w:rsidP="004D3819">
      <w:pPr>
        <w:pStyle w:val="ListParagraph"/>
        <w:numPr>
          <w:ilvl w:val="1"/>
          <w:numId w:val="1"/>
        </w:numPr>
      </w:pPr>
      <w:r>
        <w:t>Tool tip during drawing the rectangle. Now we use the ArcGIS JS tool Draw to perform this operation. Unfortunately it has only one kind of events: draw-complete/draw-end. So if we want to display any info during draw process we have to develop our own tool.</w:t>
      </w:r>
      <w:ins w:id="79" w:author="Clint Loveman" w:date="2014-12-22T12:15:00Z">
        <w:r w:rsidR="008528D4">
          <w:t xml:space="preserve"> Okay let skip this part</w:t>
        </w:r>
      </w:ins>
      <w:ins w:id="80" w:author="Clint Loveman" w:date="2014-12-22T12:22:00Z">
        <w:r w:rsidR="00C03732">
          <w:t>, I’ll update the UI mock up.</w:t>
        </w:r>
      </w:ins>
    </w:p>
    <w:p w:rsidR="007D44BA" w:rsidRDefault="007D44BA" w:rsidP="004D3819">
      <w:pPr>
        <w:pStyle w:val="ListParagraph"/>
        <w:numPr>
          <w:ilvl w:val="1"/>
          <w:numId w:val="1"/>
        </w:numPr>
      </w:pPr>
      <w:r>
        <w:t xml:space="preserve">Scale. The engine used in Adobe HTML5 extensions does not have any special restrictions </w:t>
      </w:r>
      <w:r w:rsidR="001F055B">
        <w:t>for</w:t>
      </w:r>
      <w:r>
        <w:t xml:space="preserve"> REST requests. So I think there is no proble</w:t>
      </w:r>
      <w:r w:rsidR="00EC5897">
        <w:t>m</w:t>
      </w:r>
      <w:r>
        <w:t>.</w:t>
      </w:r>
    </w:p>
    <w:p w:rsidR="007D44BA" w:rsidRDefault="00EC5897" w:rsidP="007D44BA">
      <w:pPr>
        <w:pStyle w:val="ListParagraph"/>
        <w:numPr>
          <w:ilvl w:val="0"/>
          <w:numId w:val="1"/>
        </w:numPr>
      </w:pPr>
      <w:r>
        <w:t>Use case 5: Photoshop+. The Photoshop has the same possibilities for developing HTML5 extensions as AI does (maybe even more, as it is considered as more widespread product).</w:t>
      </w:r>
      <w:ins w:id="81" w:author="Clint Loveman" w:date="2014-12-22T12:29:00Z">
        <w:r w:rsidR="00C03732">
          <w:t xml:space="preserve"> Coo</w:t>
        </w:r>
      </w:ins>
      <w:ins w:id="82" w:author="Clint Loveman" w:date="2014-12-22T12:31:00Z">
        <w:r w:rsidR="00C03732">
          <w:t xml:space="preserve">l. Photoshop is their most popular product, this is the </w:t>
        </w:r>
      </w:ins>
      <w:del w:id="83" w:author="Clint Loveman" w:date="2014-12-22T12:58:00Z">
        <w:r w:rsidDel="00191A85">
          <w:delText xml:space="preserve"> </w:delText>
        </w:r>
      </w:del>
      <w:ins w:id="84" w:author="Clint Loveman" w:date="2014-12-22T12:58:00Z">
        <w:r w:rsidR="00191A85">
          <w:t>reason I</w:t>
        </w:r>
      </w:ins>
      <w:ins w:id="85" w:author="Clint Loveman" w:date="2014-12-22T12:31:00Z">
        <w:r w:rsidR="00C03732">
          <w:t xml:space="preserve"> wanted us to do support a workflow inside of it. </w:t>
        </w:r>
      </w:ins>
      <w:r>
        <w:t xml:space="preserve">Even more, there is the possibility to use one extension in several </w:t>
      </w:r>
      <w:r w:rsidR="009B0927">
        <w:t>products. But it has to use different JSX code for communicating with host application. The extension can define the type of the host application. So there will be no problem</w:t>
      </w:r>
      <w:ins w:id="86" w:author="Clint Loveman" w:date="2014-12-22T12:32:00Z">
        <w:r w:rsidR="00C03732">
          <w:t xml:space="preserve"> Cool</w:t>
        </w:r>
      </w:ins>
    </w:p>
    <w:p w:rsidR="009B0927" w:rsidRDefault="00CD3B86" w:rsidP="007D44BA">
      <w:pPr>
        <w:pStyle w:val="ListParagraph"/>
        <w:numPr>
          <w:ilvl w:val="0"/>
          <w:numId w:val="1"/>
        </w:numPr>
      </w:pPr>
      <w:r>
        <w:t xml:space="preserve">Use case 6: </w:t>
      </w:r>
      <w:r w:rsidR="00742146">
        <w:t xml:space="preserve">Analysis. This is the subject to experiment. </w:t>
      </w:r>
      <w:ins w:id="87" w:author="Clint Loveman" w:date="2014-12-22T12:34:00Z">
        <w:r w:rsidR="002005C6">
          <w:t xml:space="preserve">Yes, this is what I expected. </w:t>
        </w:r>
      </w:ins>
      <w:r w:rsidR="00742146">
        <w:t xml:space="preserve">The main problem is </w:t>
      </w:r>
      <w:r w:rsidR="001A0CE6">
        <w:t>the result of analyzing. I’ve ta</w:t>
      </w:r>
      <w:r w:rsidR="00742146">
        <w:t>ken a look on the tool “Create Buffers”. It has the property “</w:t>
      </w:r>
      <w:proofErr w:type="spellStart"/>
      <w:r w:rsidR="00742146">
        <w:t>returnFeatureCollecton</w:t>
      </w:r>
      <w:proofErr w:type="spellEnd"/>
      <w:r w:rsidR="00742146">
        <w:t xml:space="preserve">” which means (it is the quotation): </w:t>
      </w:r>
      <w:r w:rsidR="00742146" w:rsidRPr="00742146">
        <w:t>When true, returns the result of analysis as feature collection and creates a feature service.</w:t>
      </w:r>
      <w:r w:rsidR="00742146">
        <w:t xml:space="preserve"> Of course there is no problem to add a feature service in an exporting web map. But how long is the life of such service?</w:t>
      </w:r>
      <w:ins w:id="88" w:author="Clint Loveman" w:date="2014-12-22T12:35:00Z">
        <w:r w:rsidR="002005C6">
          <w:t xml:space="preserve"> Not sure I understand you question, “</w:t>
        </w:r>
        <w:proofErr w:type="gramStart"/>
        <w:r w:rsidR="002005C6">
          <w:t>life</w:t>
        </w:r>
        <w:proofErr w:type="gramEnd"/>
        <w:r w:rsidR="002005C6">
          <w:t xml:space="preserve"> of which service”? We can make a custom GP service and host it ourselves, let us know if we need to do that, or can you set up the GP tool/service yourself?</w:t>
        </w:r>
      </w:ins>
      <w:ins w:id="89" w:author="Clint Loveman" w:date="2014-12-22T12:57:00Z">
        <w:r w:rsidR="00191A85">
          <w:t xml:space="preserve"> That will allows us to define the output to match what we need.</w:t>
        </w:r>
      </w:ins>
      <w:ins w:id="90" w:author="Clint Loveman" w:date="2014-12-22T12:35:00Z">
        <w:r w:rsidR="002005C6">
          <w:t xml:space="preserve"> </w:t>
        </w:r>
      </w:ins>
      <w:ins w:id="91" w:author="kozlov" w:date="2014-12-23T12:06:00Z">
        <w:r w:rsidR="000A015A">
          <w:rPr>
            <w:i/>
          </w:rPr>
          <w:t xml:space="preserve">I mean that the tool creates a feature </w:t>
        </w:r>
        <w:proofErr w:type="spellStart"/>
        <w:r w:rsidR="000A015A">
          <w:rPr>
            <w:i/>
          </w:rPr>
          <w:t>sevice</w:t>
        </w:r>
        <w:proofErr w:type="spellEnd"/>
        <w:r w:rsidR="000A015A">
          <w:rPr>
            <w:i/>
          </w:rPr>
          <w:t xml:space="preserve"> with results. But I did not find any information: is this service temporary or not?</w:t>
        </w:r>
      </w:ins>
      <w:r w:rsidR="00742146">
        <w:t xml:space="preserve"> </w:t>
      </w:r>
      <w:ins w:id="92" w:author="Clint Loveman" w:date="2014-12-23T10:40:00Z">
        <w:r w:rsidR="000569E1">
          <w:t xml:space="preserve"> I was envisioning this</w:t>
        </w:r>
      </w:ins>
      <w:ins w:id="93" w:author="Clint Loveman" w:date="2014-12-23T10:41:00Z">
        <w:r w:rsidR="000569E1">
          <w:t>, and</w:t>
        </w:r>
      </w:ins>
      <w:ins w:id="94" w:author="Clint Loveman" w:date="2014-12-23T10:40:00Z">
        <w:r w:rsidR="000569E1">
          <w:t xml:space="preserve"> other</w:t>
        </w:r>
      </w:ins>
      <w:ins w:id="95" w:author="Clint Loveman" w:date="2014-12-23T10:41:00Z">
        <w:r w:rsidR="000569E1">
          <w:t xml:space="preserve"> services, to be permanent. I see this Esri Maps for </w:t>
        </w:r>
      </w:ins>
      <w:ins w:id="96" w:author="Clint Loveman" w:date="2014-12-23T10:42:00Z">
        <w:r w:rsidR="000569E1">
          <w:t>Creative</w:t>
        </w:r>
      </w:ins>
      <w:ins w:id="97" w:author="Clint Loveman" w:date="2014-12-23T10:41:00Z">
        <w:r w:rsidR="000569E1">
          <w:t xml:space="preserve"> Cloud (EMACC)</w:t>
        </w:r>
      </w:ins>
      <w:ins w:id="98" w:author="Clint Loveman" w:date="2014-12-23T10:42:00Z">
        <w:r w:rsidR="000569E1">
          <w:t xml:space="preserve"> as SAAS driven </w:t>
        </w:r>
      </w:ins>
      <w:ins w:id="99" w:author="Clint Loveman" w:date="2014-12-23T10:43:00Z">
        <w:r w:rsidR="000569E1">
          <w:t xml:space="preserve">application, at least for the most of the GIS workflows. We would host a number of </w:t>
        </w:r>
      </w:ins>
      <w:ins w:id="100" w:author="Clint Loveman" w:date="2014-12-23T10:44:00Z">
        <w:r w:rsidR="000569E1">
          <w:t>services</w:t>
        </w:r>
      </w:ins>
      <w:ins w:id="101" w:author="Clint Loveman" w:date="2014-12-23T10:43:00Z">
        <w:r w:rsidR="000569E1">
          <w:t xml:space="preserve"> (like the </w:t>
        </w:r>
        <w:proofErr w:type="spellStart"/>
        <w:r w:rsidR="000569E1">
          <w:t>CreateBuffers</w:t>
        </w:r>
        <w:proofErr w:type="spellEnd"/>
        <w:r w:rsidR="000569E1">
          <w:t xml:space="preserve"> and the </w:t>
        </w:r>
        <w:proofErr w:type="spellStart"/>
        <w:r w:rsidR="000569E1">
          <w:t>Calculate</w:t>
        </w:r>
      </w:ins>
      <w:ins w:id="102" w:author="Clint Loveman" w:date="2014-12-23T10:44:00Z">
        <w:r w:rsidR="000569E1">
          <w:t>Scale</w:t>
        </w:r>
        <w:proofErr w:type="spellEnd"/>
        <w:r w:rsidR="000569E1">
          <w:t xml:space="preserve"> and more in the future) and the Adobe products would </w:t>
        </w:r>
      </w:ins>
      <w:ins w:id="103" w:author="Clint Loveman" w:date="2014-12-23T10:45:00Z">
        <w:r w:rsidR="000569E1">
          <w:t>consume</w:t>
        </w:r>
      </w:ins>
      <w:ins w:id="104" w:author="Clint Loveman" w:date="2014-12-23T10:44:00Z">
        <w:r w:rsidR="000569E1">
          <w:t xml:space="preserve"> (and post process th</w:t>
        </w:r>
      </w:ins>
      <w:ins w:id="105" w:author="Clint Loveman" w:date="2014-12-23T10:45:00Z">
        <w:r w:rsidR="000569E1">
          <w:t>e result when needed).</w:t>
        </w:r>
      </w:ins>
      <w:ins w:id="106" w:author="kozlov" w:date="2014-12-24T11:13:00Z">
        <w:r w:rsidR="00F41DA0">
          <w:rPr>
            <w:i/>
          </w:rPr>
          <w:t xml:space="preserve"> OK, I</w:t>
        </w:r>
      </w:ins>
      <w:ins w:id="107" w:author="kozlov" w:date="2014-12-24T11:14:00Z">
        <w:r w:rsidR="00F41DA0">
          <w:rPr>
            <w:i/>
          </w:rPr>
          <w:t>’</w:t>
        </w:r>
        <w:r w:rsidR="00F41DA0">
          <w:rPr>
            <w:i/>
          </w:rPr>
          <w:t>m not sure still. But let</w:t>
        </w:r>
        <w:r w:rsidR="00F41DA0">
          <w:rPr>
            <w:i/>
          </w:rPr>
          <w:t>’</w:t>
        </w:r>
        <w:r w:rsidR="00F41DA0">
          <w:rPr>
            <w:i/>
          </w:rPr>
          <w:t xml:space="preserve">s say </w:t>
        </w:r>
        <w:r w:rsidR="00F41DA0">
          <w:rPr>
            <w:i/>
          </w:rPr>
          <w:t>“</w:t>
        </w:r>
        <w:r w:rsidR="00F41DA0">
          <w:rPr>
            <w:i/>
          </w:rPr>
          <w:t>OK</w:t>
        </w:r>
        <w:r w:rsidR="00F41DA0">
          <w:rPr>
            <w:i/>
          </w:rPr>
          <w:t>”</w:t>
        </w:r>
        <w:r w:rsidR="00F41DA0">
          <w:rPr>
            <w:i/>
          </w:rPr>
          <w:t xml:space="preserve"> for </w:t>
        </w:r>
        <w:proofErr w:type="spellStart"/>
        <w:r w:rsidR="00F41DA0">
          <w:rPr>
            <w:i/>
          </w:rPr>
          <w:t>now.</w:t>
        </w:r>
      </w:ins>
      <w:r w:rsidR="00742146">
        <w:t>It</w:t>
      </w:r>
      <w:proofErr w:type="spellEnd"/>
      <w:r w:rsidR="00742146">
        <w:t xml:space="preserve"> requires checking.</w:t>
      </w:r>
      <w:r w:rsidR="00934600">
        <w:t xml:space="preserve"> Anyway it depends on the format of the result. So the exact answer can be got after defining the exact list of such operations.</w:t>
      </w:r>
    </w:p>
    <w:p w:rsidR="00742146" w:rsidRDefault="00742146" w:rsidP="007D44BA">
      <w:pPr>
        <w:pStyle w:val="ListParagraph"/>
        <w:numPr>
          <w:ilvl w:val="0"/>
          <w:numId w:val="1"/>
        </w:numPr>
        <w:rPr>
          <w:ins w:id="108" w:author="Clint Loveman" w:date="2014-12-22T13:03:00Z"/>
        </w:rPr>
      </w:pPr>
      <w:r>
        <w:t xml:space="preserve">Use case 7: Defining </w:t>
      </w:r>
      <w:proofErr w:type="gramStart"/>
      <w:r>
        <w:t>map</w:t>
      </w:r>
      <w:proofErr w:type="gramEnd"/>
      <w:r>
        <w:t xml:space="preserve"> extent </w:t>
      </w:r>
      <w:r w:rsidRPr="00742146">
        <w:t>manually</w:t>
      </w:r>
      <w:r>
        <w:t>. I don’t understand exactly how it will work, but</w:t>
      </w:r>
      <w:r w:rsidR="0065320A">
        <w:t xml:space="preserve"> if you define this more sharp I’m sure we can implement this. For example, I don’t understand how will the user define the center of the extent?</w:t>
      </w:r>
      <w:ins w:id="109" w:author="Clint Loveman" w:date="2014-12-22T12:37:00Z">
        <w:r w:rsidR="002005C6">
          <w:t xml:space="preserve"> </w:t>
        </w:r>
      </w:ins>
      <w:ins w:id="110" w:author="Clint Loveman" w:date="2014-12-22T12:59:00Z">
        <w:r w:rsidR="00191A85">
          <w:t xml:space="preserve">Users of AI (and PS) think about </w:t>
        </w:r>
      </w:ins>
      <w:ins w:id="111" w:author="Clint Loveman" w:date="2014-12-22T13:00:00Z">
        <w:r w:rsidR="00191A85">
          <w:t>dimensions</w:t>
        </w:r>
      </w:ins>
      <w:ins w:id="112" w:author="Clint Loveman" w:date="2014-12-22T12:59:00Z">
        <w:r w:rsidR="00191A85">
          <w:t xml:space="preserve"> in non-</w:t>
        </w:r>
        <w:proofErr w:type="spellStart"/>
        <w:r w:rsidR="00191A85">
          <w:t>geograhic</w:t>
        </w:r>
        <w:proofErr w:type="spellEnd"/>
        <w:r w:rsidR="00191A85">
          <w:t xml:space="preserve"> units (mm, in, </w:t>
        </w:r>
        <w:proofErr w:type="spellStart"/>
        <w:proofErr w:type="gramStart"/>
        <w:r w:rsidR="00191A85">
          <w:t>px</w:t>
        </w:r>
      </w:ins>
      <w:proofErr w:type="spellEnd"/>
      <w:proofErr w:type="gramEnd"/>
      <w:ins w:id="113" w:author="Clint Loveman" w:date="2014-12-22T13:00:00Z">
        <w:r w:rsidR="00191A85">
          <w:t xml:space="preserve">). So what we need to do is make this “conversion” from geographic </w:t>
        </w:r>
        <w:r w:rsidR="00191A85">
          <w:lastRenderedPageBreak/>
          <w:t xml:space="preserve">units to page units for them. We have 3 existing </w:t>
        </w:r>
      </w:ins>
      <w:ins w:id="114" w:author="Clint Loveman" w:date="2014-12-22T13:01:00Z">
        <w:r w:rsidR="00191A85">
          <w:t>services</w:t>
        </w:r>
      </w:ins>
      <w:ins w:id="115" w:author="Clint Loveman" w:date="2014-12-22T13:00:00Z">
        <w:r w:rsidR="00191A85">
          <w:t xml:space="preserve"> for POD that do some of these workflows.</w:t>
        </w:r>
      </w:ins>
      <w:ins w:id="116" w:author="Clint Loveman" w:date="2014-12-22T13:03:00Z">
        <w:r w:rsidR="00191A85">
          <w:t xml:space="preserve"> </w:t>
        </w:r>
      </w:ins>
    </w:p>
    <w:p w:rsidR="00000000" w:rsidRDefault="006444E9">
      <w:pPr>
        <w:pStyle w:val="ListParagraph"/>
        <w:rPr>
          <w:ins w:id="117" w:author="Clint Loveman" w:date="2014-12-22T13:03:00Z"/>
        </w:rPr>
        <w:pPrChange w:id="118" w:author="Clint Loveman" w:date="2014-12-22T13:07:00Z">
          <w:pPr>
            <w:pStyle w:val="ListParagraph"/>
            <w:numPr>
              <w:numId w:val="1"/>
            </w:numPr>
            <w:ind w:hanging="360"/>
          </w:pPr>
        </w:pPrChange>
      </w:pPr>
      <w:ins w:id="119" w:author="Clint Loveman" w:date="2014-12-22T13:03:00Z">
        <w:r>
          <w:fldChar w:fldCharType="begin"/>
        </w:r>
        <w:r w:rsidR="00191A85">
          <w:instrText xml:space="preserve"> HYPERLINK "</w:instrText>
        </w:r>
        <w:r w:rsidR="00191A85" w:rsidRPr="00191A85">
          <w:instrText>http://pod-ags-srv-1.esri.com:6080/arcgis/rest/services/mcs_pod/Calculators/GPServe</w:instrText>
        </w:r>
        <w:r w:rsidR="00191A85">
          <w:instrText xml:space="preserve">" </w:instrText>
        </w:r>
        <w:r>
          <w:fldChar w:fldCharType="separate"/>
        </w:r>
        <w:r w:rsidR="00191A85" w:rsidRPr="00E96BAB">
          <w:rPr>
            <w:rStyle w:val="Hyperlink"/>
          </w:rPr>
          <w:t>http://pod-ags-srv-1.esri.com:6080/arcgis/rest/services/mcs_pod/Calculators/GPServe</w:t>
        </w:r>
        <w:r>
          <w:fldChar w:fldCharType="end"/>
        </w:r>
        <w:r w:rsidR="00191A85" w:rsidRPr="00191A85">
          <w:t>r</w:t>
        </w:r>
      </w:ins>
    </w:p>
    <w:p w:rsidR="00000000" w:rsidRDefault="00191A85">
      <w:pPr>
        <w:pStyle w:val="ListParagraph"/>
        <w:numPr>
          <w:ilvl w:val="1"/>
          <w:numId w:val="1"/>
        </w:numPr>
        <w:rPr>
          <w:ins w:id="120" w:author="Clint Loveman" w:date="2014-12-22T13:05:00Z"/>
        </w:rPr>
        <w:pPrChange w:id="121" w:author="Clint Loveman" w:date="2014-12-22T13:05:00Z">
          <w:pPr>
            <w:pStyle w:val="ListParagraph"/>
            <w:numPr>
              <w:numId w:val="1"/>
            </w:numPr>
            <w:ind w:hanging="360"/>
          </w:pPr>
        </w:pPrChange>
      </w:pPr>
      <w:ins w:id="122" w:author="Clint Loveman" w:date="2014-12-22T13:03:00Z">
        <w:r>
          <w:t xml:space="preserve">Calculate Extent, takes in a scale and </w:t>
        </w:r>
      </w:ins>
      <w:ins w:id="123" w:author="Clint Loveman" w:date="2014-12-22T13:04:00Z">
        <w:r>
          <w:t xml:space="preserve">page size…and returns a </w:t>
        </w:r>
      </w:ins>
      <w:ins w:id="124" w:author="Clint Loveman" w:date="2014-12-22T13:05:00Z">
        <w:r>
          <w:t>geographic</w:t>
        </w:r>
      </w:ins>
      <w:ins w:id="125" w:author="Clint Loveman" w:date="2014-12-22T13:04:00Z">
        <w:r>
          <w:t xml:space="preserve"> area</w:t>
        </w:r>
      </w:ins>
    </w:p>
    <w:p w:rsidR="00000000" w:rsidRDefault="00191A85">
      <w:pPr>
        <w:pStyle w:val="ListParagraph"/>
        <w:numPr>
          <w:ilvl w:val="1"/>
          <w:numId w:val="1"/>
        </w:numPr>
        <w:rPr>
          <w:ins w:id="126" w:author="Clint Loveman" w:date="2014-12-22T13:07:00Z"/>
        </w:rPr>
        <w:pPrChange w:id="127" w:author="Clint Loveman" w:date="2014-12-22T13:07:00Z">
          <w:pPr>
            <w:pStyle w:val="ListParagraph"/>
            <w:numPr>
              <w:numId w:val="1"/>
            </w:numPr>
            <w:ind w:hanging="360"/>
          </w:pPr>
        </w:pPrChange>
      </w:pPr>
      <w:ins w:id="128" w:author="Clint Loveman" w:date="2014-12-22T13:06:00Z">
        <w:r>
          <w:t xml:space="preserve">Calculate </w:t>
        </w:r>
        <w:proofErr w:type="spellStart"/>
        <w:r>
          <w:t>PageSize</w:t>
        </w:r>
        <w:proofErr w:type="spellEnd"/>
        <w:r>
          <w:t>, takes a geographic area and scale…and returns the page siz</w:t>
        </w:r>
      </w:ins>
      <w:ins w:id="129" w:author="Clint Loveman" w:date="2014-12-22T13:07:00Z">
        <w:r>
          <w:t>e</w:t>
        </w:r>
      </w:ins>
    </w:p>
    <w:p w:rsidR="00000000" w:rsidRDefault="00191A85">
      <w:pPr>
        <w:pStyle w:val="ListParagraph"/>
        <w:numPr>
          <w:ilvl w:val="1"/>
          <w:numId w:val="1"/>
        </w:numPr>
        <w:rPr>
          <w:ins w:id="130" w:author="Clint Loveman" w:date="2014-12-22T13:07:00Z"/>
        </w:rPr>
        <w:pPrChange w:id="131" w:author="Clint Loveman" w:date="2014-12-22T13:07:00Z">
          <w:pPr>
            <w:pStyle w:val="ListParagraph"/>
            <w:numPr>
              <w:numId w:val="1"/>
            </w:numPr>
            <w:ind w:hanging="360"/>
          </w:pPr>
        </w:pPrChange>
      </w:pPr>
      <w:ins w:id="132" w:author="Clint Loveman" w:date="2014-12-22T13:06:00Z">
        <w:r>
          <w:t>Calculate Scale, take a geographic and page size</w:t>
        </w:r>
      </w:ins>
      <w:ins w:id="133" w:author="Clint Loveman" w:date="2014-12-22T13:07:00Z">
        <w:r>
          <w:t>…return a scale</w:t>
        </w:r>
      </w:ins>
    </w:p>
    <w:p w:rsidR="00000000" w:rsidRDefault="009525D0">
      <w:pPr>
        <w:pStyle w:val="ListParagraph"/>
        <w:ind w:left="1440"/>
        <w:rPr>
          <w:ins w:id="134" w:author="Clint Loveman" w:date="2014-12-22T13:07:00Z"/>
        </w:rPr>
        <w:pPrChange w:id="135" w:author="Clint Loveman" w:date="2014-12-22T13:07:00Z">
          <w:pPr>
            <w:pStyle w:val="ListParagraph"/>
            <w:numPr>
              <w:numId w:val="1"/>
            </w:numPr>
            <w:ind w:hanging="360"/>
          </w:pPr>
        </w:pPrChange>
      </w:pPr>
    </w:p>
    <w:p w:rsidR="00000000" w:rsidRDefault="00A12445">
      <w:pPr>
        <w:pStyle w:val="ListParagraph"/>
        <w:rPr>
          <w:ins w:id="136" w:author="Clint Loveman" w:date="2014-12-22T13:15:00Z"/>
        </w:rPr>
        <w:pPrChange w:id="137" w:author="Clint Loveman" w:date="2014-12-22T13:07:00Z">
          <w:pPr>
            <w:pStyle w:val="ListParagraph"/>
            <w:numPr>
              <w:numId w:val="1"/>
            </w:numPr>
            <w:ind w:hanging="360"/>
          </w:pPr>
        </w:pPrChange>
      </w:pPr>
      <w:ins w:id="138" w:author="Clint Loveman" w:date="2014-12-22T13:07:00Z">
        <w:r>
          <w:t xml:space="preserve">For this workflow, AI/PS users </w:t>
        </w:r>
      </w:ins>
      <w:ins w:id="139" w:author="Clint Loveman" w:date="2014-12-22T13:08:00Z">
        <w:r>
          <w:t>doesn’t know/</w:t>
        </w:r>
      </w:ins>
      <w:ins w:id="140" w:author="Clint Loveman" w:date="2014-12-22T13:09:00Z">
        <w:r>
          <w:t>care</w:t>
        </w:r>
      </w:ins>
      <w:ins w:id="141" w:author="Clint Loveman" w:date="2014-12-22T13:08:00Z">
        <w:r>
          <w:t xml:space="preserve"> about map scale, they have a page size the need to fit into and know how much </w:t>
        </w:r>
      </w:ins>
      <w:ins w:id="142" w:author="Clint Loveman" w:date="2014-12-22T13:09:00Z">
        <w:r>
          <w:t>geographic</w:t>
        </w:r>
      </w:ins>
      <w:ins w:id="143" w:author="Clint Loveman" w:date="2014-12-22T13:08:00Z">
        <w:r>
          <w:t xml:space="preserve"> </w:t>
        </w:r>
      </w:ins>
      <w:ins w:id="144" w:author="Clint Loveman" w:date="2014-12-22T13:09:00Z">
        <w:r>
          <w:t>area</w:t>
        </w:r>
      </w:ins>
      <w:ins w:id="145" w:author="Clint Loveman" w:date="2014-12-22T13:08:00Z">
        <w:r>
          <w:t xml:space="preserve"> they want to cover (by drawing polygon on our map control)</w:t>
        </w:r>
      </w:ins>
      <w:ins w:id="146" w:author="Clint Loveman" w:date="2014-12-22T13:09:00Z">
        <w:r>
          <w:t>. This is a “</w:t>
        </w:r>
        <w:proofErr w:type="spellStart"/>
        <w:r>
          <w:t>CalculateScale</w:t>
        </w:r>
        <w:proofErr w:type="spellEnd"/>
        <w:r>
          <w:t xml:space="preserve">” service </w:t>
        </w:r>
      </w:ins>
      <w:ins w:id="147" w:author="Clint Loveman" w:date="2014-12-22T13:15:00Z">
        <w:r>
          <w:t>call;</w:t>
        </w:r>
      </w:ins>
      <w:ins w:id="148" w:author="Clint Loveman" w:date="2014-12-22T13:09:00Z">
        <w:r>
          <w:t xml:space="preserve"> however we need to do extra work because the units are geographic</w:t>
        </w:r>
      </w:ins>
      <w:ins w:id="149" w:author="Clint Loveman" w:date="2014-12-22T13:10:00Z">
        <w:r>
          <w:t>/ground</w:t>
        </w:r>
      </w:ins>
      <w:ins w:id="150" w:author="Clint Loveman" w:date="2014-12-22T13:09:00Z">
        <w:r>
          <w:t xml:space="preserve"> units</w:t>
        </w:r>
      </w:ins>
      <w:ins w:id="151" w:author="Clint Loveman" w:date="2014-12-22T13:10:00Z">
        <w:r>
          <w:t xml:space="preserve">. So to get </w:t>
        </w:r>
      </w:ins>
      <w:ins w:id="152" w:author="Clint Loveman" w:date="2014-12-22T13:11:00Z">
        <w:r>
          <w:t xml:space="preserve">the equivalent </w:t>
        </w:r>
      </w:ins>
      <w:ins w:id="153" w:author="Clint Loveman" w:date="2014-12-22T13:10:00Z">
        <w:r>
          <w:t xml:space="preserve">page units we need to </w:t>
        </w:r>
      </w:ins>
      <w:ins w:id="154" w:author="Clint Loveman" w:date="2014-12-22T13:14:00Z">
        <w:r>
          <w:t xml:space="preserve">multiply the </w:t>
        </w:r>
      </w:ins>
      <w:ins w:id="155" w:author="Clint Loveman" w:date="2014-12-22T13:15:00Z">
        <w:r>
          <w:t>unit conversion value by the scale (</w:t>
        </w:r>
        <w:proofErr w:type="spellStart"/>
        <w:r>
          <w:t>eg</w:t>
        </w:r>
        <w:proofErr w:type="spellEnd"/>
        <w:r>
          <w:t>. cm to km at a scale of 50,000 is:</w:t>
        </w:r>
      </w:ins>
    </w:p>
    <w:p w:rsidR="00000000" w:rsidRDefault="00171653">
      <w:pPr>
        <w:pStyle w:val="ListParagraph"/>
        <w:rPr>
          <w:i/>
          <w:rPrChange w:id="156" w:author="kozlov" w:date="2014-12-23T12:08:00Z">
            <w:rPr/>
          </w:rPrChange>
        </w:rPr>
        <w:pPrChange w:id="157" w:author="Clint Loveman" w:date="2014-12-22T13:07:00Z">
          <w:pPr>
            <w:pStyle w:val="ListParagraph"/>
            <w:numPr>
              <w:numId w:val="1"/>
            </w:numPr>
            <w:ind w:hanging="360"/>
          </w:pPr>
        </w:pPrChange>
      </w:pPr>
      <w:ins w:id="158" w:author="Clint Loveman" w:date="2014-12-22T13:16:00Z">
        <w:r>
          <w:t xml:space="preserve">1cm </w:t>
        </w:r>
      </w:ins>
      <w:ins w:id="159" w:author="Clint Loveman" w:date="2014-12-22T13:22:00Z">
        <w:r>
          <w:t>=</w:t>
        </w:r>
      </w:ins>
      <w:ins w:id="160" w:author="Clint Loveman" w:date="2014-12-22T13:16:00Z">
        <w:r w:rsidR="00A12445">
          <w:t xml:space="preserve"> 0.00001</w:t>
        </w:r>
      </w:ins>
      <w:ins w:id="161" w:author="Clint Loveman" w:date="2014-12-22T13:17:00Z">
        <w:r w:rsidR="00A12445">
          <w:t>km = 0.00001km x 5000</w:t>
        </w:r>
      </w:ins>
      <w:ins w:id="162" w:author="Clint Loveman" w:date="2014-12-22T13:19:00Z">
        <w:r w:rsidR="00E07BAE">
          <w:t>0</w:t>
        </w:r>
      </w:ins>
      <w:ins w:id="163" w:author="Clint Loveman" w:date="2014-12-22T13:17:00Z">
        <w:r w:rsidR="00A12445">
          <w:t xml:space="preserve"> (scale) = </w:t>
        </w:r>
        <w:r w:rsidR="00E07BAE">
          <w:t>0.5km on a map)</w:t>
        </w:r>
      </w:ins>
      <w:ins w:id="164" w:author="Clint Loveman" w:date="2014-12-22T13:19:00Z">
        <w:r w:rsidR="00E07BAE">
          <w:t xml:space="preserve">. So I think the order of </w:t>
        </w:r>
      </w:ins>
      <w:ins w:id="165" w:author="Clint Loveman" w:date="2014-12-22T13:20:00Z">
        <w:r w:rsidR="00E07BAE">
          <w:t>calculation</w:t>
        </w:r>
      </w:ins>
      <w:ins w:id="166" w:author="Clint Loveman" w:date="2014-12-22T13:19:00Z">
        <w:r w:rsidR="00E07BAE">
          <w:t xml:space="preserve"> </w:t>
        </w:r>
      </w:ins>
      <w:ins w:id="167" w:author="Clint Loveman" w:date="2014-12-22T13:20:00Z">
        <w:r w:rsidR="00E07BAE">
          <w:t xml:space="preserve">is user can’t type in page size first, they must draw </w:t>
        </w:r>
      </w:ins>
      <w:ins w:id="168" w:author="Clint Loveman" w:date="2014-12-22T13:21:00Z">
        <w:r w:rsidR="00E07BAE">
          <w:t>geographic</w:t>
        </w:r>
      </w:ins>
      <w:ins w:id="169" w:author="Clint Loveman" w:date="2014-12-22T13:20:00Z">
        <w:r w:rsidR="00E07BAE">
          <w:t xml:space="preserve"> area, then we get the scale</w:t>
        </w:r>
      </w:ins>
      <w:ins w:id="170" w:author="Clint Loveman" w:date="2014-12-22T13:21:00Z">
        <w:r w:rsidR="00E07BAE">
          <w:t>, then we use this value to convert the distances to page units.</w:t>
        </w:r>
      </w:ins>
      <w:ins w:id="171" w:author="Clint Loveman" w:date="2014-12-22T13:22:00Z">
        <w:r w:rsidR="00E07BAE">
          <w:t xml:space="preserve"> Make </w:t>
        </w:r>
        <w:proofErr w:type="spellStart"/>
        <w:r w:rsidR="00E07BAE">
          <w:t>sense</w:t>
        </w:r>
        <w:proofErr w:type="gramStart"/>
        <w:r w:rsidR="00E07BAE">
          <w:t>?</w:t>
        </w:r>
      </w:ins>
      <w:ins w:id="172" w:author="kozlov" w:date="2014-12-23T12:08:00Z">
        <w:r w:rsidR="000A015A">
          <w:rPr>
            <w:i/>
          </w:rPr>
          <w:t>I</w:t>
        </w:r>
        <w:proofErr w:type="spellEnd"/>
        <w:proofErr w:type="gramEnd"/>
        <w:r w:rsidR="000A015A">
          <w:rPr>
            <w:i/>
          </w:rPr>
          <w:t xml:space="preserve"> understand </w:t>
        </w:r>
      </w:ins>
      <w:ins w:id="173" w:author="kozlov" w:date="2014-12-23T12:10:00Z">
        <w:r w:rsidR="000A015A">
          <w:rPr>
            <w:i/>
          </w:rPr>
          <w:t>everything</w:t>
        </w:r>
      </w:ins>
      <w:ins w:id="174" w:author="kozlov" w:date="2014-12-23T12:08:00Z">
        <w:r w:rsidR="000A015A">
          <w:rPr>
            <w:i/>
          </w:rPr>
          <w:t xml:space="preserve"> about geographic/projection coordinate system and document coordinate system. </w:t>
        </w:r>
      </w:ins>
      <w:ins w:id="175" w:author="kozlov" w:date="2014-12-23T12:09:00Z">
        <w:r w:rsidR="000A015A">
          <w:rPr>
            <w:i/>
          </w:rPr>
          <w:t>I don’t understand how users will</w:t>
        </w:r>
      </w:ins>
      <w:ins w:id="176" w:author="kozlov" w:date="2014-12-23T12:11:00Z">
        <w:r w:rsidR="000A015A">
          <w:rPr>
            <w:i/>
          </w:rPr>
          <w:t xml:space="preserve"> use</w:t>
        </w:r>
      </w:ins>
      <w:ins w:id="177" w:author="kozlov" w:date="2014-12-23T12:09:00Z">
        <w:r w:rsidR="000A015A">
          <w:rPr>
            <w:i/>
          </w:rPr>
          <w:t xml:space="preserve"> </w:t>
        </w:r>
      </w:ins>
      <w:ins w:id="178" w:author="kozlov" w:date="2014-12-23T12:11:00Z">
        <w:r w:rsidR="000A015A">
          <w:rPr>
            <w:i/>
          </w:rPr>
          <w:t>your</w:t>
        </w:r>
      </w:ins>
      <w:ins w:id="179" w:author="kozlov" w:date="2014-12-23T12:09:00Z">
        <w:r w:rsidR="000A015A">
          <w:rPr>
            <w:i/>
          </w:rPr>
          <w:t xml:space="preserve"> the tool bar</w:t>
        </w:r>
      </w:ins>
      <w:ins w:id="180" w:author="kozlov" w:date="2014-12-23T12:11:00Z">
        <w:r w:rsidR="000A015A">
          <w:rPr>
            <w:i/>
          </w:rPr>
          <w:t xml:space="preserve"> for creating map boundaries (extent) from scratch</w:t>
        </w:r>
      </w:ins>
      <w:ins w:id="181" w:author="kozlov" w:date="2014-12-23T12:12:00Z">
        <w:r w:rsidR="000A015A">
          <w:rPr>
            <w:i/>
          </w:rPr>
          <w:t>. I can imagine how</w:t>
        </w:r>
      </w:ins>
      <w:ins w:id="182" w:author="kozlov" w:date="2014-12-23T12:13:00Z">
        <w:r w:rsidR="000A015A">
          <w:rPr>
            <w:i/>
          </w:rPr>
          <w:t xml:space="preserve"> </w:t>
        </w:r>
      </w:ins>
      <w:ins w:id="183" w:author="kozlov" w:date="2014-12-23T12:12:00Z">
        <w:r w:rsidR="000A015A">
          <w:rPr>
            <w:i/>
          </w:rPr>
          <w:t>it can be used to modify existing rectangle on the map.</w:t>
        </w:r>
      </w:ins>
      <w:ins w:id="184" w:author="Clint Loveman" w:date="2014-12-23T10:45:00Z">
        <w:r w:rsidR="000569E1">
          <w:rPr>
            <w:i/>
          </w:rPr>
          <w:t xml:space="preserve"> Yes, I think you are right. There is not a </w:t>
        </w:r>
        <w:proofErr w:type="spellStart"/>
        <w:r w:rsidR="000569E1">
          <w:rPr>
            <w:i/>
          </w:rPr>
          <w:t>goodway</w:t>
        </w:r>
        <w:proofErr w:type="spellEnd"/>
        <w:r w:rsidR="000569E1">
          <w:rPr>
            <w:i/>
          </w:rPr>
          <w:t xml:space="preserve"> to know before the polygon is drawn what the size (in page units would be). So it</w:t>
        </w:r>
      </w:ins>
      <w:ins w:id="185" w:author="Clint Loveman" w:date="2014-12-23T10:46:00Z">
        <w:r w:rsidR="000569E1">
          <w:rPr>
            <w:i/>
          </w:rPr>
          <w:t>’s a two-step workflow for the user. They draw a box like they do with our workflow today, we get the scale of the map, then we enable the width and height boxes and show user what the page units are and they can then make adjustment to the size (in page units).</w:t>
        </w:r>
      </w:ins>
    </w:p>
    <w:p w:rsidR="0065320A" w:rsidRDefault="00F36C41" w:rsidP="007D44BA">
      <w:pPr>
        <w:pStyle w:val="ListParagraph"/>
        <w:numPr>
          <w:ilvl w:val="0"/>
          <w:numId w:val="1"/>
        </w:numPr>
      </w:pPr>
      <w:r>
        <w:t xml:space="preserve">Use case 8: Authorizing in AGOL. There are two ways to authorize: OAuth2 and token based. </w:t>
      </w:r>
      <w:ins w:id="186" w:author="Clint Loveman" w:date="2014-12-22T12:37:00Z">
        <w:r w:rsidR="002005C6">
          <w:t xml:space="preserve"> </w:t>
        </w:r>
        <w:proofErr w:type="gramStart"/>
        <w:r w:rsidR="002005C6">
          <w:t>My suggest</w:t>
        </w:r>
        <w:proofErr w:type="gramEnd"/>
        <w:r w:rsidR="002005C6">
          <w:t xml:space="preserve"> is to keep it </w:t>
        </w:r>
      </w:ins>
      <w:ins w:id="187" w:author="Clint Loveman" w:date="2014-12-22T12:39:00Z">
        <w:r w:rsidR="002005C6">
          <w:t>the</w:t>
        </w:r>
      </w:ins>
      <w:ins w:id="188" w:author="Clint Loveman" w:date="2014-12-22T12:37:00Z">
        <w:r w:rsidR="002005C6">
          <w:t xml:space="preserve"> way we </w:t>
        </w:r>
      </w:ins>
      <w:ins w:id="189" w:author="Clint Loveman" w:date="2014-12-22T12:38:00Z">
        <w:r w:rsidR="002005C6">
          <w:t>have</w:t>
        </w:r>
      </w:ins>
      <w:ins w:id="190" w:author="Clint Loveman" w:date="2014-12-22T12:37:00Z">
        <w:r w:rsidR="002005C6">
          <w:t xml:space="preserve"> </w:t>
        </w:r>
      </w:ins>
      <w:ins w:id="191" w:author="Clint Loveman" w:date="2014-12-22T12:38:00Z">
        <w:r w:rsidR="002005C6">
          <w:t xml:space="preserve">it now (token based, still correct?). I just want an </w:t>
        </w:r>
      </w:ins>
      <w:ins w:id="192" w:author="Clint Loveman" w:date="2014-12-22T12:39:00Z">
        <w:r w:rsidR="002005C6">
          <w:t>improved</w:t>
        </w:r>
      </w:ins>
      <w:ins w:id="193" w:author="Clint Loveman" w:date="2014-12-22T12:38:00Z">
        <w:r w:rsidR="002005C6">
          <w:t xml:space="preserve"> UI were I can log out and know want account I’m logged into. </w:t>
        </w:r>
      </w:ins>
      <w:proofErr w:type="spellStart"/>
      <w:ins w:id="194" w:author="kozlov" w:date="2014-12-23T12:14:00Z">
        <w:r w:rsidR="000A015A">
          <w:rPr>
            <w:i/>
          </w:rPr>
          <w:t>OK</w:t>
        </w:r>
      </w:ins>
      <w:r>
        <w:t>Token</w:t>
      </w:r>
      <w:proofErr w:type="spellEnd"/>
      <w:r>
        <w:t xml:space="preserve"> based has some restrictions but it does not require any additional means. OAuth2 is more flexible but there are some problems (solved for today but they can arise again):</w:t>
      </w:r>
    </w:p>
    <w:p w:rsidR="00F36C41" w:rsidRDefault="00F36C41" w:rsidP="00F36C41">
      <w:pPr>
        <w:pStyle w:val="ListParagraph"/>
        <w:numPr>
          <w:ilvl w:val="1"/>
          <w:numId w:val="1"/>
        </w:numPr>
      </w:pPr>
      <w:r>
        <w:t xml:space="preserve">Adobe HTML5 extension engine uses a library which is incompatible with DoJo. They (Adobe) allow </w:t>
      </w:r>
      <w:proofErr w:type="gramStart"/>
      <w:r>
        <w:t>to switch</w:t>
      </w:r>
      <w:proofErr w:type="gramEnd"/>
      <w:r>
        <w:t xml:space="preserve"> off this feature now. But who can guarantee that it will last long?</w:t>
      </w:r>
    </w:p>
    <w:p w:rsidR="00F36C41" w:rsidRDefault="00F36C41" w:rsidP="00F36C41">
      <w:pPr>
        <w:pStyle w:val="ListParagraph"/>
        <w:numPr>
          <w:ilvl w:val="1"/>
          <w:numId w:val="1"/>
        </w:numPr>
      </w:pPr>
      <w:r>
        <w:t xml:space="preserve">ArcGIS Online OAuth2 process does not allow so called trusted </w:t>
      </w:r>
      <w:r w:rsidR="00E6484A">
        <w:t>authorizing. So we have to run some additional web page which is used as a call-back web page. The authorizing will not work if this web page is dead by some reason.</w:t>
      </w:r>
      <w:r w:rsidR="00255B52">
        <w:t xml:space="preserve"> It’s not very robust.</w:t>
      </w:r>
    </w:p>
    <w:p w:rsidR="00255B52" w:rsidRDefault="006B4AB3" w:rsidP="004022AE">
      <w:pPr>
        <w:pStyle w:val="Heading1"/>
      </w:pPr>
      <w:proofErr w:type="gramStart"/>
      <w:r>
        <w:t xml:space="preserve">Now about </w:t>
      </w:r>
      <w:r w:rsidRPr="006B4AB3">
        <w:t>unnumbered</w:t>
      </w:r>
      <w:r>
        <w:t xml:space="preserve"> use cases.</w:t>
      </w:r>
      <w:proofErr w:type="gramEnd"/>
    </w:p>
    <w:p w:rsidR="006B4AB3" w:rsidRDefault="006B4AB3" w:rsidP="006B4AB3">
      <w:pPr>
        <w:pStyle w:val="ListParagraph"/>
        <w:numPr>
          <w:ilvl w:val="0"/>
          <w:numId w:val="2"/>
        </w:numPr>
      </w:pPr>
      <w:r>
        <w:t xml:space="preserve">Geocoding. We can implement geocoding support. But what we should do with found places? Just mark on the map? How should we mark </w:t>
      </w:r>
      <w:r w:rsidR="00806D56">
        <w:t>them</w:t>
      </w:r>
      <w:r>
        <w:t>? Should we include marked places in the exported map?</w:t>
      </w:r>
      <w:ins w:id="195" w:author="Clint Loveman" w:date="2014-12-22T12:39:00Z">
        <w:r w:rsidR="002005C6">
          <w:t xml:space="preserve"> I suggest we do it like we do with POD, return a list of places and when user click the one they want it get added to the map and we are zoomed to that </w:t>
        </w:r>
        <w:proofErr w:type="spellStart"/>
        <w:r w:rsidR="002005C6">
          <w:t>location.</w:t>
        </w:r>
      </w:ins>
      <w:ins w:id="196" w:author="kozlov" w:date="2014-12-23T12:14:00Z">
        <w:r w:rsidR="0061594B">
          <w:rPr>
            <w:i/>
          </w:rPr>
          <w:t>Just</w:t>
        </w:r>
        <w:proofErr w:type="spellEnd"/>
        <w:r w:rsidR="0061594B">
          <w:rPr>
            <w:i/>
          </w:rPr>
          <w:t xml:space="preserve"> to focus. </w:t>
        </w:r>
        <w:r w:rsidR="0061594B">
          <w:rPr>
            <w:i/>
          </w:rPr>
          <w:lastRenderedPageBreak/>
          <w:t>Nothing else?</w:t>
        </w:r>
      </w:ins>
      <w:ins w:id="197" w:author="Clint Loveman" w:date="2014-12-23T10:48:00Z">
        <w:r w:rsidR="000569E1">
          <w:rPr>
            <w:i/>
          </w:rPr>
          <w:t xml:space="preserve"> Add a </w:t>
        </w:r>
      </w:ins>
      <w:ins w:id="198" w:author="Clint Loveman" w:date="2014-12-23T10:49:00Z">
        <w:r w:rsidR="000569E1">
          <w:rPr>
            <w:i/>
          </w:rPr>
          <w:t>graphic (dot/circle)</w:t>
        </w:r>
      </w:ins>
      <w:ins w:id="199" w:author="Clint Loveman" w:date="2014-12-23T10:48:00Z">
        <w:r w:rsidR="000569E1">
          <w:rPr>
            <w:i/>
          </w:rPr>
          <w:t xml:space="preserve"> with a label </w:t>
        </w:r>
      </w:ins>
      <w:ins w:id="200" w:author="Clint Loveman" w:date="2014-12-23T10:49:00Z">
        <w:r w:rsidR="000569E1">
          <w:rPr>
            <w:i/>
          </w:rPr>
          <w:t xml:space="preserve">for the location </w:t>
        </w:r>
      </w:ins>
      <w:ins w:id="201" w:author="Clint Loveman" w:date="2014-12-23T10:48:00Z">
        <w:r w:rsidR="000569E1">
          <w:rPr>
            <w:i/>
          </w:rPr>
          <w:t>and zoom to the location.</w:t>
        </w:r>
      </w:ins>
      <w:ins w:id="202" w:author="kozlov" w:date="2014-12-24T12:26:00Z">
        <w:r w:rsidR="009525D0">
          <w:rPr>
            <w:i/>
          </w:rPr>
          <w:t xml:space="preserve"> Should those markers and labels be included in exporting map?</w:t>
        </w:r>
      </w:ins>
    </w:p>
    <w:p w:rsidR="006B4AB3" w:rsidRDefault="000D4E01" w:rsidP="006B4AB3">
      <w:pPr>
        <w:pStyle w:val="ListParagraph"/>
        <w:numPr>
          <w:ilvl w:val="0"/>
          <w:numId w:val="2"/>
        </w:numPr>
      </w:pPr>
      <w:r>
        <w:t xml:space="preserve">Cartographic tools. The Export Web Map tool allows using templates. And they can include everything what can be included in the ArcMap document. </w:t>
      </w:r>
      <w:r w:rsidR="009B3372">
        <w:t>I’m not sure where such MXD doc has to be placed to be editable from Adobe HTML5 extension.</w:t>
      </w:r>
    </w:p>
    <w:p w:rsidR="004022AE" w:rsidRDefault="004022AE" w:rsidP="004022AE">
      <w:pPr>
        <w:pStyle w:val="Heading1"/>
      </w:pPr>
      <w:r>
        <w:t>Not mentioned features</w:t>
      </w:r>
    </w:p>
    <w:p w:rsidR="004022AE" w:rsidRDefault="004022AE" w:rsidP="004022AE">
      <w:pPr>
        <w:pStyle w:val="ListParagraph"/>
        <w:numPr>
          <w:ilvl w:val="0"/>
          <w:numId w:val="3"/>
        </w:numPr>
      </w:pPr>
      <w:r>
        <w:t>Reorganizing layers of AI (I don’t know what have to be done in PS</w:t>
      </w:r>
      <w:r w:rsidR="00D278FE">
        <w:t xml:space="preserve"> yet</w:t>
      </w:r>
      <w:r>
        <w:t>)</w:t>
      </w:r>
      <w:r w:rsidR="00D278FE">
        <w:t>. But was not implemented so I think we have to remember this use case. And more we have to investigate what happens in that case in Photoshop.</w:t>
      </w:r>
      <w:ins w:id="203" w:author="Clint Loveman" w:date="2014-12-22T12:40:00Z">
        <w:r w:rsidR="002005C6">
          <w:t xml:space="preserve"> Reordering layer in PS is not </w:t>
        </w:r>
      </w:ins>
      <w:ins w:id="204" w:author="Clint Loveman" w:date="2014-12-23T10:49:00Z">
        <w:r w:rsidR="000569E1">
          <w:t>important</w:t>
        </w:r>
      </w:ins>
      <w:bookmarkStart w:id="205" w:name="_GoBack"/>
      <w:bookmarkEnd w:id="205"/>
      <w:ins w:id="206" w:author="Clint Loveman" w:date="2014-12-22T12:40:00Z">
        <w:r w:rsidR="002005C6">
          <w:t xml:space="preserve"> at this point. The AI layer </w:t>
        </w:r>
      </w:ins>
      <w:ins w:id="207" w:author="Clint Loveman" w:date="2014-12-22T12:41:00Z">
        <w:r w:rsidR="002005C6">
          <w:t>management</w:t>
        </w:r>
      </w:ins>
      <w:ins w:id="208" w:author="Clint Loveman" w:date="2014-12-22T12:40:00Z">
        <w:r w:rsidR="002005C6">
          <w:t xml:space="preserve"> </w:t>
        </w:r>
      </w:ins>
      <w:ins w:id="209" w:author="Clint Loveman" w:date="2014-12-22T12:41:00Z">
        <w:r w:rsidR="002005C6">
          <w:t xml:space="preserve">is very </w:t>
        </w:r>
      </w:ins>
      <w:ins w:id="210" w:author="Clint Loveman" w:date="2014-12-22T12:42:00Z">
        <w:r w:rsidR="002005C6">
          <w:t>important</w:t>
        </w:r>
      </w:ins>
      <w:ins w:id="211" w:author="Clint Loveman" w:date="2014-12-22T12:41:00Z">
        <w:r w:rsidR="002005C6">
          <w:t>. As said, I’ll provide more details about this soon in another doc that Sarah and I are working on.</w:t>
        </w:r>
      </w:ins>
    </w:p>
    <w:p w:rsidR="00D278FE" w:rsidRPr="004022AE" w:rsidRDefault="00D278FE" w:rsidP="004022AE">
      <w:pPr>
        <w:pStyle w:val="ListParagraph"/>
        <w:numPr>
          <w:ilvl w:val="0"/>
          <w:numId w:val="3"/>
        </w:numPr>
      </w:pPr>
      <w:r>
        <w:t>Removing clipping property from AI layers. The same reason</w:t>
      </w:r>
    </w:p>
    <w:sectPr w:rsidR="00D278FE" w:rsidRPr="004022AE" w:rsidSect="006C3F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D1FA1"/>
    <w:multiLevelType w:val="hybridMultilevel"/>
    <w:tmpl w:val="1A1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D25B4"/>
    <w:multiLevelType w:val="hybridMultilevel"/>
    <w:tmpl w:val="24866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F35A2B"/>
    <w:multiLevelType w:val="hybridMultilevel"/>
    <w:tmpl w:val="EE6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compat/>
  <w:rsids>
    <w:rsidRoot w:val="00587DA4"/>
    <w:rsid w:val="000569E1"/>
    <w:rsid w:val="000A015A"/>
    <w:rsid w:val="000A417A"/>
    <w:rsid w:val="000D4E01"/>
    <w:rsid w:val="000E27B0"/>
    <w:rsid w:val="000E3011"/>
    <w:rsid w:val="001022F2"/>
    <w:rsid w:val="0011475F"/>
    <w:rsid w:val="00171653"/>
    <w:rsid w:val="00191A85"/>
    <w:rsid w:val="00192237"/>
    <w:rsid w:val="001A0CE6"/>
    <w:rsid w:val="001F055B"/>
    <w:rsid w:val="001F23EA"/>
    <w:rsid w:val="002005C6"/>
    <w:rsid w:val="00255B52"/>
    <w:rsid w:val="0027731F"/>
    <w:rsid w:val="004022AE"/>
    <w:rsid w:val="00450664"/>
    <w:rsid w:val="004D3819"/>
    <w:rsid w:val="005842A0"/>
    <w:rsid w:val="00587DA4"/>
    <w:rsid w:val="005975FE"/>
    <w:rsid w:val="005B626C"/>
    <w:rsid w:val="0061594B"/>
    <w:rsid w:val="00634C34"/>
    <w:rsid w:val="006444E9"/>
    <w:rsid w:val="0065320A"/>
    <w:rsid w:val="006B2573"/>
    <w:rsid w:val="006B4AB3"/>
    <w:rsid w:val="006C3F8F"/>
    <w:rsid w:val="00742146"/>
    <w:rsid w:val="007D44BA"/>
    <w:rsid w:val="0080624D"/>
    <w:rsid w:val="00806D56"/>
    <w:rsid w:val="00827C1E"/>
    <w:rsid w:val="008528D4"/>
    <w:rsid w:val="00934600"/>
    <w:rsid w:val="009525D0"/>
    <w:rsid w:val="009808FE"/>
    <w:rsid w:val="009B0927"/>
    <w:rsid w:val="009B3372"/>
    <w:rsid w:val="00A12445"/>
    <w:rsid w:val="00A45C41"/>
    <w:rsid w:val="00B6500A"/>
    <w:rsid w:val="00C03732"/>
    <w:rsid w:val="00C037DB"/>
    <w:rsid w:val="00CD3B86"/>
    <w:rsid w:val="00D278FE"/>
    <w:rsid w:val="00E07BAE"/>
    <w:rsid w:val="00E6484A"/>
    <w:rsid w:val="00EC5897"/>
    <w:rsid w:val="00F04688"/>
    <w:rsid w:val="00F36C41"/>
    <w:rsid w:val="00F41DA0"/>
    <w:rsid w:val="00FC59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F8F"/>
  </w:style>
  <w:style w:type="paragraph" w:styleId="Heading1">
    <w:name w:val="heading 1"/>
    <w:basedOn w:val="Normal"/>
    <w:next w:val="Normal"/>
    <w:link w:val="Heading1Char"/>
    <w:uiPriority w:val="9"/>
    <w:qFormat/>
    <w:rsid w:val="00402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DA4"/>
    <w:pPr>
      <w:ind w:left="720"/>
      <w:contextualSpacing/>
    </w:pPr>
  </w:style>
  <w:style w:type="character" w:customStyle="1" w:styleId="Heading1Char">
    <w:name w:val="Heading 1 Char"/>
    <w:basedOn w:val="DefaultParagraphFont"/>
    <w:link w:val="Heading1"/>
    <w:uiPriority w:val="9"/>
    <w:rsid w:val="004022A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91A85"/>
    <w:rPr>
      <w:color w:val="0000FF" w:themeColor="hyperlink"/>
      <w:u w:val="single"/>
    </w:rPr>
  </w:style>
  <w:style w:type="paragraph" w:styleId="BalloonText">
    <w:name w:val="Balloon Text"/>
    <w:basedOn w:val="Normal"/>
    <w:link w:val="BalloonTextChar"/>
    <w:uiPriority w:val="99"/>
    <w:semiHidden/>
    <w:unhideWhenUsed/>
    <w:rsid w:val="00191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869200-4C64-446F-8670-DEBFAD29E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kozlov</dc:creator>
  <cp:lastModifiedBy>kozlov</cp:lastModifiedBy>
  <cp:revision>28</cp:revision>
  <dcterms:created xsi:type="dcterms:W3CDTF">2014-12-22T04:21:00Z</dcterms:created>
  <dcterms:modified xsi:type="dcterms:W3CDTF">2014-12-24T06:27:00Z</dcterms:modified>
</cp:coreProperties>
</file>